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w:hAnsi="Times"/>
        </w:rPr>
      </w:pPr>
      <w:r>
        <w:rPr>
          <w:rFonts w:ascii="Times" w:hAnsi="Times"/>
        </w:rPr>
        <w:t>Student in Section One</w:t>
      </w:r>
    </w:p>
    <w:p>
      <w:pPr>
        <w:pStyle w:val="Normal"/>
        <w:spacing w:lineRule="auto" w:line="480"/>
        <w:rPr>
          <w:rFonts w:ascii="Times" w:hAnsi="Times"/>
        </w:rPr>
      </w:pPr>
      <w:r>
        <w:rPr>
          <w:rFonts w:ascii="Times" w:hAnsi="Times"/>
        </w:rPr>
        <w:t>Professor Chen</w:t>
      </w:r>
    </w:p>
    <w:p>
      <w:pPr>
        <w:pStyle w:val="Normal"/>
        <w:spacing w:lineRule="auto" w:line="480"/>
        <w:rPr>
          <w:rFonts w:ascii="Times" w:hAnsi="Times"/>
        </w:rPr>
      </w:pPr>
      <w:r>
        <w:rPr>
          <w:rFonts w:ascii="Times" w:hAnsi="Times"/>
        </w:rPr>
        <w:t>Perspectives on Humanities</w:t>
      </w:r>
    </w:p>
    <w:p>
      <w:pPr>
        <w:pStyle w:val="Normal"/>
        <w:spacing w:lineRule="auto" w:line="480"/>
        <w:rPr>
          <w:rFonts w:ascii="Times" w:hAnsi="Times"/>
        </w:rPr>
      </w:pPr>
      <w:r>
        <w:rPr>
          <w:rFonts w:ascii="Times" w:hAnsi="Times"/>
        </w:rPr>
        <w:t>23 September 2018</w:t>
      </w:r>
    </w:p>
    <w:p>
      <w:pPr>
        <w:pStyle w:val="Normal"/>
        <w:spacing w:lineRule="auto" w:line="480"/>
        <w:jc w:val="center"/>
        <w:rPr>
          <w:rFonts w:ascii="Times" w:hAnsi="Times"/>
        </w:rPr>
      </w:pPr>
      <w:r>
        <w:rPr>
          <w:rFonts w:ascii="Times" w:hAnsi="Times"/>
        </w:rPr>
        <w:t>Orientalism: An Imagination of Westerners</w:t>
      </w:r>
    </w:p>
    <w:p>
      <w:pPr>
        <w:pStyle w:val="Normal"/>
        <w:spacing w:lineRule="auto" w:line="480"/>
        <w:rPr/>
      </w:pPr>
      <w:r>
        <w:rPr>
          <w:rFonts w:ascii="Times" w:hAnsi="Times"/>
        </w:rPr>
        <w:tab/>
        <w:t>Ancient, mysterious, rich, these are words Western people in the 16</w:t>
      </w:r>
      <w:r>
        <w:rPr>
          <w:rFonts w:ascii="Times" w:hAnsi="Times"/>
          <w:vertAlign w:val="superscript"/>
        </w:rPr>
        <w:t>th</w:t>
      </w:r>
      <w:r>
        <w:rPr>
          <w:rFonts w:ascii="Times" w:hAnsi="Times"/>
        </w:rPr>
        <w:t xml:space="preserve"> century applied for describing orient – a fascinating new world. </w:t>
      </w:r>
      <w:del w:id="0" w:author="Unknown Author" w:date="2018-09-25T15:34:54Z">
        <w:r>
          <w:rPr>
            <w:rFonts w:ascii="Times" w:hAnsi="Times"/>
          </w:rPr>
          <w:delText>In</w:delText>
        </w:r>
      </w:del>
      <w:del w:id="1" w:author="Unknown Author" w:date="2018-09-25T15:35:12Z">
        <w:r>
          <w:rPr>
            <w:rFonts w:ascii="Times" w:hAnsi="Times"/>
          </w:rPr>
          <w:delText xml:space="preserve"> a long time,</w:delText>
        </w:r>
      </w:del>
      <w:r>
        <w:rPr>
          <w:rFonts w:ascii="Times" w:hAnsi="Times"/>
        </w:rPr>
        <w:t xml:space="preserve"> orient is to the West as treasury is to explorers. Anonymous adventurers start their journey finding </w:t>
      </w:r>
      <w:ins w:id="2" w:author="Unknown Author" w:date="2018-09-25T15:35:30Z">
        <w:r>
          <w:rPr>
            <w:rFonts w:ascii="Times" w:hAnsi="Times"/>
          </w:rPr>
          <w:t xml:space="preserve">the </w:t>
        </w:r>
      </w:ins>
      <w:r>
        <w:rPr>
          <w:rFonts w:ascii="Times" w:hAnsi="Times"/>
        </w:rPr>
        <w:t xml:space="preserve">orient because of the magic of what is described in those books talking about </w:t>
      </w:r>
      <w:ins w:id="3" w:author="Unknown Author" w:date="2018-09-25T15:35:40Z">
        <w:r>
          <w:rPr>
            <w:rFonts w:ascii="Times" w:hAnsi="Times"/>
          </w:rPr>
          <w:t xml:space="preserve">the </w:t>
        </w:r>
      </w:ins>
      <w:r>
        <w:rPr>
          <w:rFonts w:ascii="Times" w:hAnsi="Times"/>
        </w:rPr>
        <w:t xml:space="preserve">orient – money, land, and power. However, sometimes the decorations, rhetoric, and expectations of </w:t>
      </w:r>
      <w:ins w:id="4" w:author="Unknown Author" w:date="2018-09-25T15:35:48Z">
        <w:r>
          <w:rPr>
            <w:rFonts w:ascii="Times" w:hAnsi="Times"/>
          </w:rPr>
          <w:t xml:space="preserve">the </w:t>
        </w:r>
      </w:ins>
      <w:r>
        <w:rPr>
          <w:rFonts w:ascii="Times" w:hAnsi="Times"/>
        </w:rPr>
        <w:t xml:space="preserve">East carry the description of orient so far </w:t>
      </w:r>
      <w:del w:id="5" w:author="Unknown Author" w:date="2018-09-25T15:35:53Z">
        <w:r>
          <w:rPr>
            <w:rFonts w:ascii="Times" w:hAnsi="Times"/>
          </w:rPr>
          <w:delText>exceeding</w:delText>
        </w:r>
      </w:del>
      <w:ins w:id="6" w:author="Unknown Author" w:date="2018-09-25T15:35:53Z">
        <w:r>
          <w:rPr>
            <w:rFonts w:ascii="Times" w:hAnsi="Times"/>
          </w:rPr>
          <w:t>beyond</w:t>
        </w:r>
      </w:ins>
      <w:r>
        <w:rPr>
          <w:rFonts w:ascii="Times" w:hAnsi="Times"/>
        </w:rPr>
        <w:t xml:space="preserve"> the truth, </w:t>
      </w:r>
      <w:del w:id="7" w:author="Unknown Author" w:date="2018-09-25T15:36:06Z">
        <w:r>
          <w:rPr>
            <w:rFonts w:ascii="Times" w:hAnsi="Times"/>
          </w:rPr>
          <w:delText>reaching</w:delText>
        </w:r>
      </w:del>
      <w:ins w:id="8" w:author="Unknown Author" w:date="2018-09-25T15:36:06Z">
        <w:r>
          <w:rPr>
            <w:rFonts w:ascii="Times" w:hAnsi="Times"/>
          </w:rPr>
          <w:t>that they become pure</w:t>
        </w:r>
      </w:ins>
      <w:del w:id="9" w:author="Unknown Author" w:date="2018-09-25T15:36:38Z">
        <w:r>
          <w:rPr>
            <w:rFonts w:ascii="Times" w:hAnsi="Times"/>
          </w:rPr>
          <w:delText xml:space="preserve"> </w:delText>
        </w:r>
      </w:del>
      <w:ins w:id="10" w:author="Unknown Author" w:date="2018-09-25T15:36:14Z">
        <w:r>
          <w:rPr>
            <w:rFonts w:ascii="Times" w:hAnsi="Times"/>
          </w:rPr>
          <w:t xml:space="preserve"> </w:t>
        </w:r>
      </w:ins>
      <w:del w:id="11" w:author="Unknown Author" w:date="2018-09-25T15:36:13Z">
        <w:r>
          <w:rPr>
            <w:rFonts w:ascii="Times" w:hAnsi="Times"/>
          </w:rPr>
          <w:delText>an</w:delText>
        </w:r>
      </w:del>
      <w:r>
        <w:rPr>
          <w:rFonts w:ascii="Times" w:hAnsi="Times"/>
        </w:rPr>
        <w:t xml:space="preserve"> imagination. The term orientalism, as a created imagination for Western people to understand oriental world, is a spontaneous and original act of creation that </w:t>
      </w:r>
      <w:ins w:id="12" w:author="Unknown Author" w:date="2018-09-25T15:37:09Z">
        <w:r>
          <w:rPr>
            <w:rFonts w:ascii="Times" w:hAnsi="Times"/>
          </w:rPr>
          <w:t xml:space="preserve">goes </w:t>
        </w:r>
      </w:ins>
      <w:r>
        <w:rPr>
          <w:rFonts w:ascii="Times" w:hAnsi="Times"/>
        </w:rPr>
        <w:t xml:space="preserve">beyond </w:t>
      </w:r>
      <w:del w:id="13" w:author="Unknown Author" w:date="2018-09-25T15:37:11Z">
        <w:r>
          <w:rPr>
            <w:rFonts w:ascii="Times" w:hAnsi="Times"/>
          </w:rPr>
          <w:delText>the</w:delText>
        </w:r>
      </w:del>
      <w:r>
        <w:rPr>
          <w:rFonts w:ascii="Times" w:hAnsi="Times"/>
        </w:rPr>
        <w:t xml:space="preserve"> truthfulness.</w:t>
      </w:r>
    </w:p>
    <w:p>
      <w:pPr>
        <w:pStyle w:val="Normal"/>
        <w:spacing w:lineRule="auto" w:line="480"/>
        <w:ind w:firstLine="720"/>
        <w:rPr/>
      </w:pPr>
      <w:r>
        <w:rPr>
          <w:rFonts w:ascii="Times" w:hAnsi="Times"/>
        </w:rPr>
        <w:t>Before moving on, we need to distinguish imagination from truthfulness and fancy. Different from truth and fantasy, imagination gives audiences a new perspective to unpack</w:t>
      </w:r>
      <w:del w:id="14" w:author="Unknown Author" w:date="2018-09-25T15:37:23Z">
        <w:r>
          <w:rPr>
            <w:rFonts w:ascii="Times" w:hAnsi="Times"/>
          </w:rPr>
          <w:delText>age</w:delText>
        </w:r>
      </w:del>
      <w:r>
        <w:rPr>
          <w:rFonts w:ascii="Times" w:hAnsi="Times"/>
        </w:rPr>
        <w:t xml:space="preserve"> the world, </w:t>
      </w:r>
      <w:ins w:id="15" w:author="Unknown Author" w:date="2018-09-25T15:37:39Z">
        <w:r>
          <w:rPr>
            <w:rFonts w:ascii="Times" w:hAnsi="Times"/>
          </w:rPr>
          <w:t xml:space="preserve">sometimes </w:t>
        </w:r>
      </w:ins>
      <w:r>
        <w:rPr>
          <w:rFonts w:ascii="Times" w:hAnsi="Times"/>
        </w:rPr>
        <w:t xml:space="preserve">even </w:t>
      </w:r>
      <w:ins w:id="16" w:author="Unknown Author" w:date="2018-09-25T15:37:49Z">
        <w:r>
          <w:rPr>
            <w:rFonts w:ascii="Times" w:hAnsi="Times"/>
          </w:rPr>
          <w:t xml:space="preserve">creating </w:t>
        </w:r>
      </w:ins>
      <w:del w:id="17" w:author="Unknown Author" w:date="2018-09-25T15:37:49Z">
        <w:r>
          <w:rPr>
            <w:rFonts w:ascii="Times" w:hAnsi="Times"/>
          </w:rPr>
          <w:delText>shape</w:delText>
        </w:r>
      </w:del>
      <w:r>
        <w:rPr>
          <w:rFonts w:ascii="Times" w:hAnsi="Times"/>
        </w:rPr>
        <w:t xml:space="preserve"> a new world in addition to the given one. As Samuel Taylor Coleridge argues in his book </w:t>
      </w:r>
      <w:r>
        <w:rPr>
          <w:rFonts w:ascii="Times" w:hAnsi="Times"/>
          <w:i/>
        </w:rPr>
        <w:t>Biographia Literaria</w:t>
      </w:r>
      <w:r>
        <w:rPr>
          <w:rFonts w:ascii="Times" w:hAnsi="Times"/>
        </w:rPr>
        <w:t>, imagination is divided into two parts, one is shared by all as an unconscious</w:t>
      </w:r>
      <w:del w:id="18" w:author="Unknown Author" w:date="2018-09-25T15:38:12Z">
        <w:r>
          <w:rPr>
            <w:rFonts w:ascii="Times" w:hAnsi="Times"/>
          </w:rPr>
          <w:delText>ly</w:delText>
        </w:r>
      </w:del>
      <w:r>
        <w:rPr>
          <w:rFonts w:ascii="Times" w:hAnsi="Times"/>
        </w:rPr>
        <w:t xml:space="preserve"> understanding of the structure of the world, the other is purely to the poets who can consciously create a new world on the basis of truthfulness (Coleridge, 62). In </w:t>
      </w:r>
      <w:del w:id="19" w:author="Unknown Author" w:date="2018-09-25T15:38:21Z">
        <w:r>
          <w:rPr>
            <w:rFonts w:ascii="Times" w:hAnsi="Times"/>
          </w:rPr>
          <w:delText>another</w:delText>
        </w:r>
      </w:del>
      <w:ins w:id="20" w:author="Unknown Author" w:date="2018-09-25T15:38:21Z">
        <w:r>
          <w:rPr>
            <w:rFonts w:ascii="Times" w:hAnsi="Times"/>
          </w:rPr>
          <w:t>other</w:t>
        </w:r>
      </w:ins>
      <w:r>
        <w:rPr>
          <w:rFonts w:ascii="Times" w:hAnsi="Times"/>
        </w:rPr>
        <w:t xml:space="preserve"> word</w:t>
      </w:r>
      <w:ins w:id="21" w:author="Unknown Author" w:date="2018-09-25T15:38:23Z">
        <w:r>
          <w:rPr>
            <w:rFonts w:ascii="Times" w:hAnsi="Times"/>
          </w:rPr>
          <w:t>s</w:t>
        </w:r>
      </w:ins>
      <w:r>
        <w:rPr>
          <w:rFonts w:ascii="Times" w:hAnsi="Times"/>
        </w:rPr>
        <w:t xml:space="preserve">, the imagination contains creativity which provides people with a new vision looking at the world, giving things new meanings, and endowing life with </w:t>
      </w:r>
      <w:del w:id="22" w:author="Unknown Author" w:date="2018-09-25T15:38:43Z">
        <w:r>
          <w:rPr>
            <w:rFonts w:ascii="Times" w:hAnsi="Times"/>
          </w:rPr>
          <w:delText>the</w:delText>
        </w:r>
      </w:del>
      <w:r>
        <w:rPr>
          <w:rFonts w:ascii="Times" w:hAnsi="Times"/>
        </w:rPr>
        <w:t xml:space="preserve"> artistic creation. He also points out that fancy is an inferior faculty to imagination for its lack of creation. As one of the most remarkable writers in the history of Western literature, Samuel Taylor Coleridge wrote a poem about ancient China, based entirely on his dream, namely imagination – </w:t>
      </w:r>
      <w:del w:id="23" w:author="Unknown Author" w:date="2018-09-25T15:39:09Z">
        <w:r>
          <w:rPr>
            <w:rFonts w:ascii="Times" w:hAnsi="Times"/>
          </w:rPr>
          <w:delText>the</w:delText>
        </w:r>
      </w:del>
      <w:r>
        <w:rPr>
          <w:rFonts w:ascii="Times" w:hAnsi="Times"/>
        </w:rPr>
        <w:t xml:space="preserve"> </w:t>
      </w:r>
      <w:r>
        <w:rPr>
          <w:rFonts w:ascii="Times" w:hAnsi="Times"/>
          <w:i/>
        </w:rPr>
        <w:t>Kubla Khan</w:t>
      </w:r>
      <w:r>
        <w:rPr>
          <w:rFonts w:ascii="Times" w:hAnsi="Times"/>
        </w:rPr>
        <w:t>. Although the content has few relationships with Emperor Kubla, it depicts vivid scenery of the rivers and landscape around Xanadu as well as two short stories of maid and poet respectively.</w:t>
      </w:r>
    </w:p>
    <w:p>
      <w:pPr>
        <w:pStyle w:val="Normal"/>
        <w:spacing w:lineRule="auto" w:line="480"/>
        <w:ind w:firstLine="720"/>
        <w:rPr/>
      </w:pPr>
      <w:r>
        <w:rPr>
          <w:rFonts w:ascii="Times" w:hAnsi="Times"/>
        </w:rPr>
        <w:t xml:space="preserve">If we consider orientalism as a culture phenomenon, imagination will be an integral component of it. The poet, by which we mean Samuel Taylor Coleridge, dreams about the “pleasure-dome” of </w:t>
      </w:r>
      <w:r>
        <w:rPr>
          <w:rFonts w:ascii="Times" w:hAnsi="Times"/>
          <w:i/>
        </w:rPr>
        <w:t>Kubla Khan</w:t>
      </w:r>
      <w:r>
        <w:rPr>
          <w:rFonts w:ascii="Times" w:hAnsi="Times"/>
        </w:rPr>
        <w:t xml:space="preserve"> in Xanadu, where the sacred river Alph “ran through caverns measureless to man down to a sunless sea” (Coleridge, 1). </w:t>
      </w:r>
      <w:bookmarkStart w:id="0" w:name="OLE_LINK4"/>
      <w:bookmarkStart w:id="1" w:name="OLE_LINK3"/>
      <w:bookmarkStart w:id="2" w:name="OLE_LINK2"/>
      <w:bookmarkStart w:id="3" w:name="OLE_LINK1"/>
      <w:r>
        <w:rPr>
          <w:rFonts w:ascii="Times" w:hAnsi="Times"/>
        </w:rPr>
        <w:t>His description of scenery and “the woman wailing for her demon-lover” as well as an “Abyssinian maid” visualizes a magical and strange world</w:t>
      </w:r>
      <w:bookmarkEnd w:id="2"/>
      <w:bookmarkEnd w:id="3"/>
      <w:r>
        <w:rPr>
          <w:rFonts w:ascii="Times" w:hAnsi="Times"/>
        </w:rPr>
        <w:t xml:space="preserve"> in a Westerner’s dream. </w:t>
      </w:r>
      <w:bookmarkEnd w:id="0"/>
      <w:bookmarkEnd w:id="1"/>
      <w:r>
        <w:rPr>
          <w:rFonts w:ascii="Times" w:hAnsi="Times"/>
        </w:rPr>
        <w:t>The poet successfully created an imagination of orient and, to some extent, played a role as an orientalist. And orientalism, as an orientalist’s expectation which almost create a new world out of orient, is an outcome of imagination. This imagination exceeds the truthfulness and gives Westerners a new perspective on orient.</w:t>
      </w:r>
      <w:ins w:id="24" w:author="Unknown Author" w:date="2018-09-25T15:39:50Z">
        <w:r>
          <w:rPr>
            <w:rFonts w:ascii="Times" w:hAnsi="Times"/>
          </w:rPr>
          <w:t xml:space="preserve"> </w:t>
        </w:r>
      </w:ins>
      <w:ins w:id="25" w:author="Unknown Author" w:date="2018-09-25T15:39:50Z">
        <w:r>
          <w:rPr>
            <w:rFonts w:ascii="Times" w:hAnsi="Times"/>
          </w:rPr>
          <w:t>I agree completely with this. Everything is very clear so far.</w:t>
        </w:r>
      </w:ins>
    </w:p>
    <w:p>
      <w:pPr>
        <w:pStyle w:val="Normal"/>
        <w:spacing w:lineRule="auto" w:line="480"/>
        <w:rPr/>
      </w:pPr>
      <w:r>
        <w:rPr>
          <w:rFonts w:ascii="Times" w:hAnsi="Times"/>
        </w:rPr>
        <w:tab/>
        <w:t>Orientalists, as the creator of orientalism, are inevitabl</w:t>
      </w:r>
      <w:ins w:id="26" w:author="Unknown Author" w:date="2018-09-25T15:40:12Z">
        <w:r>
          <w:rPr>
            <w:rFonts w:ascii="Times" w:hAnsi="Times"/>
          </w:rPr>
          <w:t xml:space="preserve">y </w:t>
        </w:r>
      </w:ins>
      <w:del w:id="27" w:author="Unknown Author" w:date="2018-09-25T15:40:12Z">
        <w:r>
          <w:rPr>
            <w:rFonts w:ascii="Times" w:hAnsi="Times"/>
          </w:rPr>
          <w:delText>e</w:delText>
        </w:r>
      </w:del>
      <w:r>
        <w:rPr>
          <w:rFonts w:ascii="Times" w:hAnsi="Times"/>
        </w:rPr>
        <w:t xml:space="preserve"> providing people with</w:t>
      </w:r>
      <w:ins w:id="28" w:author="Unknown Author" w:date="2018-09-25T15:40:18Z">
        <w:r>
          <w:rPr>
            <w:rFonts w:ascii="Times" w:hAnsi="Times"/>
          </w:rPr>
          <w:t xml:space="preserve"> </w:t>
        </w:r>
      </w:ins>
      <w:ins w:id="29" w:author="Unknown Author" w:date="2018-09-25T15:40:18Z">
        <w:r>
          <w:rPr>
            <w:rFonts w:ascii="Times" w:hAnsi="Times"/>
          </w:rPr>
          <w:t>a</w:t>
        </w:r>
      </w:ins>
      <w:r>
        <w:rPr>
          <w:rFonts w:ascii="Times" w:hAnsi="Times"/>
        </w:rPr>
        <w:t xml:space="preserve"> subjective view of orient. In his speech “The Meeting of East and West”, Tjan Tjoe Som argued that it is hard for him to determine whether he is able to represent the orient</w:t>
      </w:r>
      <w:ins w:id="30" w:author="Unknown Author" w:date="2018-09-25T15:40:33Z">
        <w:r>
          <w:rPr>
            <w:rFonts w:ascii="Times" w:hAnsi="Times"/>
          </w:rPr>
          <w:t>al</w:t>
        </w:r>
      </w:ins>
      <w:r>
        <w:rPr>
          <w:rFonts w:ascii="Times" w:hAnsi="Times"/>
        </w:rPr>
        <w:t xml:space="preserve"> view because of his Western education and thinking model (Tjan, 18). In contra</w:t>
      </w:r>
      <w:ins w:id="31" w:author="Unknown Author" w:date="2018-09-25T15:41:01Z">
        <w:r>
          <w:rPr>
            <w:rFonts w:ascii="Times" w:hAnsi="Times"/>
          </w:rPr>
          <w:t xml:space="preserve">st </w:t>
        </w:r>
      </w:ins>
      <w:del w:id="32" w:author="Unknown Author" w:date="2018-09-25T15:41:00Z">
        <w:r>
          <w:rPr>
            <w:rFonts w:ascii="Times" w:hAnsi="Times"/>
          </w:rPr>
          <w:delText>ry</w:delText>
        </w:r>
      </w:del>
      <w:r>
        <w:rPr>
          <w:rFonts w:ascii="Times" w:hAnsi="Times"/>
        </w:rPr>
        <w:t xml:space="preserve"> to what unsophisticated people</w:t>
      </w:r>
      <w:del w:id="33" w:author="Unknown Author" w:date="2018-09-25T15:40:38Z">
        <w:r>
          <w:rPr>
            <w:rFonts w:ascii="Times" w:hAnsi="Times"/>
          </w:rPr>
          <w:delText>’s</w:delText>
        </w:r>
      </w:del>
      <w:r>
        <w:rPr>
          <w:rFonts w:ascii="Times" w:hAnsi="Times"/>
        </w:rPr>
        <w:t xml:space="preserve"> </w:t>
      </w:r>
      <w:del w:id="34" w:author="Unknown Author" w:date="2018-09-25T15:40:40Z">
        <w:r>
          <w:rPr>
            <w:rFonts w:ascii="Times" w:hAnsi="Times"/>
          </w:rPr>
          <w:delText>thought</w:delText>
        </w:r>
      </w:del>
      <w:ins w:id="35" w:author="Unknown Author" w:date="2018-09-25T15:40:41Z">
        <w:r>
          <w:rPr>
            <w:rFonts w:ascii="Times" w:hAnsi="Times"/>
          </w:rPr>
          <w:t xml:space="preserve"> think</w:t>
        </w:r>
      </w:ins>
      <w:r>
        <w:rPr>
          <w:rFonts w:ascii="Times" w:hAnsi="Times"/>
        </w:rPr>
        <w:t xml:space="preserve">, instead of studying by Orientals, orientalism is the subject studying orients mainly practiced by Westerners, or Western trained people. </w:t>
      </w:r>
      <w:ins w:id="36" w:author="Unknown Author" w:date="2018-09-25T15:41:49Z">
        <w:r>
          <w:rPr>
            <w:rFonts w:ascii="Times" w:hAnsi="Times"/>
          </w:rPr>
          <w:t xml:space="preserve">(I would rephrase your sentence to make it clearer: </w:t>
        </w:r>
      </w:ins>
      <w:ins w:id="37" w:author="Unknown Author" w:date="2018-09-25T15:42:04Z">
        <w:r>
          <w:rPr>
            <w:rFonts w:ascii="Times" w:hAnsi="Times"/>
          </w:rPr>
          <w:t xml:space="preserve">Orientalism is not, as unsophisticated people think, the studies performed by people living in the Orient, but rather Westerners attempting to </w:t>
        </w:r>
      </w:ins>
      <w:ins w:id="38" w:author="Unknown Author" w:date="2018-09-25T15:43:05Z">
        <w:r>
          <w:rPr>
            <w:rFonts w:ascii="Times" w:hAnsi="Times"/>
          </w:rPr>
          <w:t xml:space="preserve">study the Orient.) </w:t>
        </w:r>
      </w:ins>
      <w:r>
        <w:rPr>
          <w:rFonts w:ascii="Times" w:hAnsi="Times"/>
        </w:rPr>
        <w:t xml:space="preserve">The dilemma is that Western people hold the authority of explaining orientalism. They are not orient people, and their discourse about orientalism is necessarily tinged with non-objectivity. But as Said’s claim in his famous book </w:t>
      </w:r>
      <w:r>
        <w:rPr>
          <w:rFonts w:ascii="Times" w:hAnsi="Times"/>
          <w:i/>
        </w:rPr>
        <w:t>Orientalism</w:t>
      </w:r>
      <w:r>
        <w:rPr>
          <w:rFonts w:ascii="Times" w:hAnsi="Times"/>
        </w:rPr>
        <w:t>, “anyone who teaches, writes about, or researches the Orient, . . ., either in its specific or its general aspects, is an Orientalist, and what he or she does is Orientalism” (Said, 2). In addition to the argument, it does not mean that every random person who can leave a comment on orientalism is an orientalist. Orientalism is an academic doctrine, which “indeed the label serves in a number of academic institutions” (Said, 2). A professional who could use conscious sentences describing and depicting the orient is an orientalist.</w:t>
      </w:r>
    </w:p>
    <w:p>
      <w:pPr>
        <w:pStyle w:val="Normal"/>
        <w:spacing w:lineRule="auto" w:line="480"/>
        <w:ind w:firstLine="720"/>
        <w:rPr/>
      </w:pPr>
      <w:r>
        <w:rPr>
          <w:rFonts w:ascii="Times" w:hAnsi="Times"/>
        </w:rPr>
        <w:t xml:space="preserve">In this case, Samuel Taylor Coleridge, the author of </w:t>
      </w:r>
      <w:r>
        <w:rPr>
          <w:rFonts w:ascii="Times" w:hAnsi="Times"/>
          <w:i/>
        </w:rPr>
        <w:t>Kubla Khan</w:t>
      </w:r>
      <w:r>
        <w:rPr>
          <w:rFonts w:ascii="Times" w:hAnsi="Times"/>
        </w:rPr>
        <w:t xml:space="preserve">, is an orientalist. he practiced orientalism by writing a poem of his dream, which is completely composed of imagination. It is simple to find out non-objective components in the poem. Typical examples are the description of a singing “Abyssinian maid” and a poet drinking “the milk of Paradise” in the palace (Coleridge, 2). The poet in </w:t>
      </w:r>
      <w:r>
        <w:rPr>
          <w:rFonts w:ascii="Times" w:hAnsi="Times"/>
          <w:i/>
        </w:rPr>
        <w:t>Kubla Khan,</w:t>
      </w:r>
      <w:r>
        <w:rPr>
          <w:rFonts w:ascii="Times" w:hAnsi="Times"/>
        </w:rPr>
        <w:t xml:space="preserve"> is the representative of the Gods, emphasizing the importance of human beings. This humanism idea is influenced by the Renaissance of the 14</w:t>
      </w:r>
      <w:r>
        <w:rPr>
          <w:rFonts w:ascii="Times" w:hAnsi="Times"/>
          <w:vertAlign w:val="superscript"/>
        </w:rPr>
        <w:t>th</w:t>
      </w:r>
      <w:r>
        <w:rPr>
          <w:rFonts w:ascii="Times" w:hAnsi="Times"/>
        </w:rPr>
        <w:t xml:space="preserve"> to 16</w:t>
      </w:r>
      <w:r>
        <w:rPr>
          <w:rFonts w:ascii="Times" w:hAnsi="Times"/>
          <w:vertAlign w:val="superscript"/>
        </w:rPr>
        <w:t>th</w:t>
      </w:r>
      <w:r>
        <w:rPr>
          <w:rFonts w:ascii="Times" w:hAnsi="Times"/>
        </w:rPr>
        <w:t xml:space="preserve"> centur</w:t>
      </w:r>
      <w:ins w:id="39" w:author="Unknown Author" w:date="2018-09-25T15:44:25Z">
        <w:r>
          <w:rPr>
            <w:rFonts w:ascii="Times" w:hAnsi="Times"/>
          </w:rPr>
          <w:t>ies</w:t>
        </w:r>
      </w:ins>
      <w:del w:id="40" w:author="Unknown Author" w:date="2018-09-25T15:44:24Z">
        <w:r>
          <w:rPr>
            <w:rFonts w:ascii="Times" w:hAnsi="Times"/>
          </w:rPr>
          <w:delText>y</w:delText>
        </w:r>
      </w:del>
      <w:r>
        <w:rPr>
          <w:rFonts w:ascii="Times" w:hAnsi="Times"/>
        </w:rPr>
        <w:t>. The combination of Western fancy, poet’</w:t>
      </w:r>
      <w:bookmarkStart w:id="4" w:name="OLE_LINK7"/>
      <w:bookmarkStart w:id="5" w:name="OLE_LINK6"/>
      <w:bookmarkStart w:id="6" w:name="OLE_LINK5"/>
      <w:r>
        <w:rPr>
          <w:rFonts w:ascii="Times" w:hAnsi="Times"/>
        </w:rPr>
        <w:t xml:space="preserve">s dreaming, and humanism conceives </w:t>
      </w:r>
      <w:bookmarkEnd w:id="4"/>
      <w:bookmarkEnd w:id="5"/>
      <w:bookmarkEnd w:id="6"/>
      <w:r>
        <w:rPr>
          <w:rFonts w:ascii="Times" w:hAnsi="Times"/>
        </w:rPr>
        <w:t>an imagined world of orient, providing audiences with a biased impression. Thus, they are led to a new imagined orient, which is created upon the given orient.</w:t>
      </w:r>
    </w:p>
    <w:p>
      <w:pPr>
        <w:pStyle w:val="Normal"/>
        <w:spacing w:lineRule="auto" w:line="480"/>
        <w:rPr/>
      </w:pPr>
      <w:r>
        <w:rPr>
          <w:rFonts w:ascii="Times" w:hAnsi="Times"/>
        </w:rPr>
        <w:tab/>
        <w:t>Orientalists are the creators of orientalism, which conveys non-political knowledge as a culture phenomenon. Orientalism is not necessarily a subject</w:t>
      </w:r>
      <w:ins w:id="41" w:author="Unknown Author" w:date="2018-09-25T15:45:10Z">
        <w:r>
          <w:rPr>
            <w:rFonts w:ascii="Times" w:hAnsi="Times"/>
          </w:rPr>
          <w:t xml:space="preserve"> </w:t>
        </w:r>
      </w:ins>
      <w:ins w:id="42" w:author="Unknown Author" w:date="2018-09-25T15:45:10Z">
        <w:r>
          <w:rPr>
            <w:rFonts w:ascii="Times" w:hAnsi="Times"/>
          </w:rPr>
          <w:t>that</w:t>
        </w:r>
      </w:ins>
      <w:r>
        <w:rPr>
          <w:rFonts w:ascii="Times" w:hAnsi="Times"/>
        </w:rPr>
        <w:t xml:space="preserve"> contains components such as history, politics, or economy. In contra</w:t>
      </w:r>
      <w:ins w:id="43" w:author="Unknown Author" w:date="2018-09-25T15:45:17Z">
        <w:r>
          <w:rPr>
            <w:rFonts w:ascii="Times" w:hAnsi="Times"/>
          </w:rPr>
          <w:t xml:space="preserve">st </w:t>
        </w:r>
      </w:ins>
      <w:del w:id="44" w:author="Unknown Author" w:date="2018-09-25T15:45:17Z">
        <w:r>
          <w:rPr>
            <w:rFonts w:ascii="Times" w:hAnsi="Times"/>
          </w:rPr>
          <w:delText>ry</w:delText>
        </w:r>
      </w:del>
      <w:r>
        <w:rPr>
          <w:rFonts w:ascii="Times" w:hAnsi="Times"/>
        </w:rPr>
        <w:t xml:space="preserve"> to Said’s perspectives on orientalism, it could be better understood as a pure knowledge which focus on culture only. Tjan Tjoe Som argued in his speech that the problem of East and West, namely orient and occident, is not about</w:t>
      </w:r>
      <w:ins w:id="45" w:author="Unknown Author" w:date="2018-09-25T15:45:37Z">
        <w:r>
          <w:rPr>
            <w:rFonts w:ascii="Times" w:hAnsi="Times"/>
          </w:rPr>
          <w:t xml:space="preserve"> </w:t>
        </w:r>
      </w:ins>
      <w:ins w:id="46" w:author="Unknown Author" w:date="2018-09-25T15:45:37Z">
        <w:r>
          <w:rPr>
            <w:rFonts w:ascii="Times" w:hAnsi="Times"/>
          </w:rPr>
          <w:t>the</w:t>
        </w:r>
      </w:ins>
      <w:r>
        <w:rPr>
          <w:rFonts w:ascii="Times" w:hAnsi="Times"/>
        </w:rPr>
        <w:t xml:space="preserve"> East, but </w:t>
      </w:r>
      <w:ins w:id="47" w:author="Unknown Author" w:date="2018-09-25T15:45:42Z">
        <w:r>
          <w:rPr>
            <w:rFonts w:ascii="Times" w:hAnsi="Times"/>
          </w:rPr>
          <w:t xml:space="preserve">about the </w:t>
        </w:r>
      </w:ins>
      <w:r>
        <w:rPr>
          <w:rFonts w:ascii="Times" w:hAnsi="Times"/>
        </w:rPr>
        <w:t>West itself (Tjan, 23). As the economic gap is getting closer and closer, Western people need a method to prove their uniqueness.</w:t>
      </w:r>
    </w:p>
    <w:p>
      <w:pPr>
        <w:pStyle w:val="Normal"/>
        <w:spacing w:lineRule="auto" w:line="480"/>
        <w:ind w:firstLine="720"/>
        <w:rPr/>
      </w:pPr>
      <w:r>
        <w:rPr>
          <w:rFonts w:ascii="Times" w:hAnsi="Times"/>
        </w:rPr>
        <w:t xml:space="preserve">At the very beginning, </w:t>
      </w:r>
      <w:ins w:id="48" w:author="Unknown Author" w:date="2018-09-25T15:45:55Z">
        <w:r>
          <w:rPr>
            <w:rFonts w:ascii="Times" w:hAnsi="Times"/>
          </w:rPr>
          <w:t xml:space="preserve">the </w:t>
        </w:r>
      </w:ins>
      <w:r>
        <w:rPr>
          <w:rFonts w:ascii="Times" w:hAnsi="Times"/>
        </w:rPr>
        <w:t>orient is strange to the West. With the West colonial invasion in orients, more and more orient-related knowledge is getting involved in the domain of orientalism. However, analyzing oriental history, politics, and economy are relevant to Asian studies. Compar</w:t>
      </w:r>
      <w:ins w:id="49" w:author="Unknown Author" w:date="2018-09-25T15:46:19Z">
        <w:r>
          <w:rPr>
            <w:rFonts w:ascii="Times" w:hAnsi="Times"/>
          </w:rPr>
          <w:t xml:space="preserve">ed </w:t>
        </w:r>
      </w:ins>
      <w:del w:id="50" w:author="Unknown Author" w:date="2018-09-25T15:46:19Z">
        <w:r>
          <w:rPr>
            <w:rFonts w:ascii="Times" w:hAnsi="Times"/>
          </w:rPr>
          <w:delText>ing</w:delText>
        </w:r>
      </w:del>
      <w:r>
        <w:rPr>
          <w:rFonts w:ascii="Times" w:hAnsi="Times"/>
        </w:rPr>
        <w:t xml:space="preserve"> with Asian studies, orientalism is more like an outlet for Westerners to express their imagination about orient. Orientalism has the subjectivity which Asian studies do not have. The main distinction between them is the tense. Orientalism is a forward looking one which depicts a Western-imagined orient. In the context of orientalism, orient is </w:t>
      </w:r>
      <w:del w:id="51" w:author="Unknown Author" w:date="2018-09-25T15:47:00Z">
        <w:r>
          <w:rPr>
            <w:rFonts w:ascii="Times" w:hAnsi="Times"/>
          </w:rPr>
          <w:delText>an</w:delText>
        </w:r>
      </w:del>
      <w:ins w:id="52" w:author="Unknown Author" w:date="2018-09-25T15:47:00Z">
        <w:r>
          <w:rPr>
            <w:rFonts w:ascii="Times" w:hAnsi="Times"/>
          </w:rPr>
          <w:t>the</w:t>
        </w:r>
      </w:ins>
      <w:r>
        <w:rPr>
          <w:rFonts w:ascii="Times" w:hAnsi="Times"/>
        </w:rPr>
        <w:t xml:space="preserve"> imagination exceeding truthfulness. However, Asian studies </w:t>
      </w:r>
      <w:del w:id="53" w:author="Unknown Author" w:date="2018-09-25T15:48:06Z">
        <w:r>
          <w:rPr>
            <w:rFonts w:ascii="Times" w:hAnsi="Times"/>
          </w:rPr>
          <w:delText>is</w:delText>
        </w:r>
      </w:del>
      <w:ins w:id="54" w:author="Unknown Author" w:date="2018-09-25T15:48:06Z">
        <w:r>
          <w:rPr>
            <w:rFonts w:ascii="Times" w:hAnsi="Times"/>
          </w:rPr>
          <w:t>are</w:t>
        </w:r>
      </w:ins>
      <w:r>
        <w:rPr>
          <w:rFonts w:ascii="Times" w:hAnsi="Times"/>
        </w:rPr>
        <w:t xml:space="preserve"> </w:t>
      </w:r>
      <w:del w:id="55" w:author="Unknown Author" w:date="2018-09-25T15:48:08Z">
        <w:r>
          <w:rPr>
            <w:rFonts w:ascii="Times" w:hAnsi="Times"/>
          </w:rPr>
          <w:delText>a</w:delText>
        </w:r>
      </w:del>
      <w:r>
        <w:rPr>
          <w:rFonts w:ascii="Times" w:hAnsi="Times"/>
        </w:rPr>
        <w:t xml:space="preserve"> backward looking </w:t>
      </w:r>
      <w:del w:id="56" w:author="Unknown Author" w:date="2018-09-25T15:48:21Z">
        <w:r>
          <w:rPr>
            <w:rFonts w:ascii="Times" w:hAnsi="Times"/>
          </w:rPr>
          <w:delText>one</w:delText>
        </w:r>
      </w:del>
      <w:r>
        <w:rPr>
          <w:rFonts w:ascii="Times" w:hAnsi="Times"/>
        </w:rPr>
        <w:t xml:space="preserve"> </w:t>
      </w:r>
      <w:del w:id="57" w:author="Unknown Author" w:date="2018-09-25T15:48:23Z">
        <w:r>
          <w:rPr>
            <w:rFonts w:ascii="Times" w:hAnsi="Times"/>
          </w:rPr>
          <w:delText>which</w:delText>
        </w:r>
      </w:del>
      <w:r>
        <w:rPr>
          <w:rFonts w:ascii="Times" w:hAnsi="Times"/>
        </w:rPr>
        <w:t xml:space="preserve"> quot</w:t>
      </w:r>
      <w:ins w:id="58" w:author="Unknown Author" w:date="2018-09-25T15:48:26Z">
        <w:r>
          <w:rPr>
            <w:rFonts w:ascii="Times" w:hAnsi="Times"/>
          </w:rPr>
          <w:t xml:space="preserve">ing </w:t>
        </w:r>
      </w:ins>
      <w:del w:id="59" w:author="Unknown Author" w:date="2018-09-25T15:48:26Z">
        <w:r>
          <w:rPr>
            <w:rFonts w:ascii="Times" w:hAnsi="Times"/>
          </w:rPr>
          <w:delText>es</w:delText>
        </w:r>
      </w:del>
      <w:r>
        <w:rPr>
          <w:rFonts w:ascii="Times" w:hAnsi="Times"/>
        </w:rPr>
        <w:t xml:space="preserve"> past truth</w:t>
      </w:r>
      <w:ins w:id="60" w:author="Unknown Author" w:date="2018-09-25T15:48:39Z">
        <w:r>
          <w:rPr>
            <w:rFonts w:ascii="Times" w:hAnsi="Times"/>
          </w:rPr>
          <w:t>s</w:t>
        </w:r>
      </w:ins>
      <w:r>
        <w:rPr>
          <w:rFonts w:ascii="Times" w:hAnsi="Times"/>
        </w:rPr>
        <w:t xml:space="preserve"> in order to study </w:t>
      </w:r>
      <w:del w:id="61" w:author="Unknown Author" w:date="2018-09-25T15:48:31Z">
        <w:r>
          <w:rPr>
            <w:rFonts w:ascii="Times" w:hAnsi="Times"/>
          </w:rPr>
          <w:delText>the</w:delText>
        </w:r>
      </w:del>
      <w:r>
        <w:rPr>
          <w:rFonts w:ascii="Times" w:hAnsi="Times"/>
        </w:rPr>
        <w:t xml:space="preserve"> phenomenon in Asia, namely that Asian studies provide truthfulness instead of subjectivities. In general, considering the distinction between orientalism and Asian studies, the former one should be talked as pure knowledge. Since the foundation of orientalism is the imagination, the imagination cannot be made without a reasonable realistic basis.</w:t>
      </w:r>
      <w:bookmarkStart w:id="7" w:name="_GoBack"/>
      <w:bookmarkEnd w:id="7"/>
    </w:p>
    <w:p>
      <w:pPr>
        <w:pStyle w:val="Normal"/>
        <w:spacing w:lineRule="auto" w:line="480"/>
        <w:rPr/>
      </w:pPr>
      <w:r>
        <w:rPr>
          <w:rFonts w:ascii="Times" w:hAnsi="Times"/>
        </w:rPr>
        <w:tab/>
        <w:t>Orientalists create orientalism in order to prove their imagination and, to some extent, promote the development of colonialism. As Marco Polo’s description of ancient Chinese architectures and the words used by Samuel Taylor Coleridge depicting the pleasure-dome, orient is described as a “career” for Westerners</w:t>
      </w:r>
      <w:ins w:id="62" w:author="Unknown Author" w:date="2018-09-25T15:49:33Z">
        <w:r>
          <w:rPr>
            <w:rFonts w:ascii="Times" w:hAnsi="Times"/>
          </w:rPr>
          <w:t xml:space="preserve"> </w:t>
        </w:r>
      </w:ins>
      <w:ins w:id="63" w:author="Unknown Author" w:date="2018-09-25T15:49:33Z">
        <w:r>
          <w:rPr>
            <w:rFonts w:ascii="Times" w:hAnsi="Times"/>
          </w:rPr>
          <w:t>(I don’t necessarily see the connection between Polo, Coleridge and them making a career out of the Orient</w:t>
        </w:r>
      </w:ins>
      <w:ins w:id="64" w:author="Unknown Author" w:date="2018-09-25T15:50:00Z">
        <w:r>
          <w:rPr>
            <w:rFonts w:ascii="Times" w:hAnsi="Times"/>
          </w:rPr>
          <w:t>. Perhaps you could explain this point in more detail)</w:t>
        </w:r>
      </w:ins>
      <w:r>
        <w:rPr>
          <w:rFonts w:ascii="Times" w:hAnsi="Times"/>
        </w:rPr>
        <w:t xml:space="preserve">. However, the imagination is not a baseless conjecture, a departure of reality with no corresponding reality. Also, orientalism has its basis on </w:t>
      </w:r>
      <w:ins w:id="65" w:author="Unknown Author" w:date="2018-09-25T15:50:30Z">
        <w:r>
          <w:rPr>
            <w:rFonts w:ascii="Times" w:hAnsi="Times"/>
          </w:rPr>
          <w:t xml:space="preserve">the </w:t>
        </w:r>
      </w:ins>
      <w:r>
        <w:rPr>
          <w:rFonts w:ascii="Times" w:hAnsi="Times"/>
        </w:rPr>
        <w:t xml:space="preserve">oriental world. In accordance with Edward Said’s argument, “there were – and there are – cultures and nations and whose location is in the East” (Said, 5). Although orientalism conveys the imagination of Westerners, the orient really exits. The imagination provides motivation for Western sailors such as Christopher Columbus to explore the brave new world. Accompanied </w:t>
      </w:r>
      <w:del w:id="66" w:author="Unknown Author" w:date="2018-09-25T15:51:11Z">
        <w:r>
          <w:rPr>
            <w:rFonts w:ascii="Times" w:hAnsi="Times"/>
          </w:rPr>
          <w:delText>with</w:delText>
        </w:r>
      </w:del>
      <w:ins w:id="67" w:author="Unknown Author" w:date="2018-09-25T15:51:11Z">
        <w:r>
          <w:rPr>
            <w:rFonts w:ascii="Times" w:hAnsi="Times"/>
          </w:rPr>
          <w:t>by</w:t>
        </w:r>
      </w:ins>
      <w:r>
        <w:rPr>
          <w:rFonts w:ascii="Times" w:hAnsi="Times"/>
        </w:rPr>
        <w:t xml:space="preserve"> the Age of Discovery, the history of Western colonialization </w:t>
      </w:r>
      <w:del w:id="68" w:author="Unknown Author" w:date="2018-09-25T15:51:08Z">
        <w:r>
          <w:rPr>
            <w:rFonts w:ascii="Times" w:hAnsi="Times"/>
          </w:rPr>
          <w:delText>has</w:delText>
        </w:r>
      </w:del>
      <w:r>
        <w:rPr>
          <w:rFonts w:ascii="Times" w:hAnsi="Times"/>
        </w:rPr>
        <w:t xml:space="preserve"> started. Some pieces of oriental imagination are reversed, while some of them remained. Given that the realization of orient is getting more and more deeper, more and more differences will appear, providing more and more materials to practice imagination.</w:t>
      </w:r>
    </w:p>
    <w:p>
      <w:pPr>
        <w:pStyle w:val="Normal"/>
        <w:spacing w:lineRule="auto" w:line="480"/>
        <w:rPr>
          <w:rFonts w:ascii="Times" w:hAnsi="Times"/>
        </w:rPr>
      </w:pPr>
      <w:r>
        <w:rPr>
          <w:rFonts w:ascii="Times" w:hAnsi="Times"/>
        </w:rPr>
        <w:tab/>
        <w:t>In general, orientalists practice imagination and convey subjective perspectives on orient based upon corresponding reality. And the orientalism is the actions taken by orientalists to prove their imagination. Although the academic discourse of orientalism is still mastered by Western scholars, increasing oriental scholar are now participating in the study. Due to the advantage of collecting first hand material, Oriental’s orientalism is growing to mature.</w:t>
      </w:r>
    </w:p>
    <w:p>
      <w:pPr>
        <w:pStyle w:val="Normal"/>
        <w:spacing w:lineRule="auto" w:line="480"/>
        <w:rPr>
          <w:rFonts w:ascii="Times" w:hAnsi="Times"/>
        </w:rPr>
      </w:pPr>
      <w:ins w:id="69" w:author="Unknown Author" w:date="2018-09-25T15:52:24Z">
        <w:r>
          <w:rPr>
            <w:rFonts w:ascii="Times" w:hAnsi="Times"/>
          </w:rPr>
          <w:t>Use of Sources:</w:t>
        </w:r>
      </w:ins>
    </w:p>
    <w:p>
      <w:pPr>
        <w:pStyle w:val="Normal"/>
        <w:spacing w:lineRule="auto" w:line="480"/>
        <w:rPr>
          <w:rFonts w:ascii="Times" w:hAnsi="Times"/>
        </w:rPr>
      </w:pPr>
      <w:ins w:id="70" w:author="Unknown Author" w:date="2018-09-25T15:52:24Z">
        <w:r>
          <w:rPr>
            <w:rFonts w:ascii="Times" w:hAnsi="Times"/>
          </w:rPr>
          <w:t xml:space="preserve">I believe that your use of sources is good. Having said that, </w:t>
        </w:r>
      </w:ins>
      <w:ins w:id="71" w:author="Unknown Author" w:date="2018-09-25T15:53:29Z">
        <w:r>
          <w:rPr>
            <w:rFonts w:ascii="Times" w:hAnsi="Times"/>
          </w:rPr>
          <w:t xml:space="preserve">after the first half of the essay it seems that your focus shifts from Coleridge to other sources. At this point it is not entirely clear which source is your </w:t>
        </w:r>
      </w:ins>
      <w:ins w:id="72" w:author="Unknown Author" w:date="2018-09-25T15:54:00Z">
        <w:r>
          <w:rPr>
            <w:rFonts w:ascii="Times" w:hAnsi="Times"/>
          </w:rPr>
          <w:t>principal one. The common thread of your essay is the creation of the Orient as a piece of imagination as stated by Said, maybe you should include a few more S</w:t>
        </w:r>
      </w:ins>
      <w:ins w:id="73" w:author="Unknown Author" w:date="2018-09-25T15:55:00Z">
        <w:r>
          <w:rPr>
            <w:rFonts w:ascii="Times" w:hAnsi="Times"/>
          </w:rPr>
          <w:t>aid quotes in order to establish a clear principal academic text.</w:t>
        </w:r>
      </w:ins>
    </w:p>
    <w:p>
      <w:pPr>
        <w:pStyle w:val="Normal"/>
        <w:spacing w:lineRule="auto" w:line="480"/>
        <w:rPr>
          <w:rFonts w:ascii="Times" w:hAnsi="Times"/>
        </w:rPr>
      </w:pPr>
      <w:ins w:id="74" w:author="Unknown Author" w:date="2018-09-25T15:55:00Z">
        <w:r>
          <w:rPr>
            <w:rFonts w:ascii="Times" w:hAnsi="Times"/>
          </w:rPr>
          <w:t>Clarity and Coherence:</w:t>
        </w:r>
      </w:ins>
    </w:p>
    <w:p>
      <w:pPr>
        <w:pStyle w:val="Normal"/>
        <w:spacing w:lineRule="auto" w:line="480"/>
        <w:rPr>
          <w:rFonts w:ascii="Times" w:hAnsi="Times"/>
        </w:rPr>
      </w:pPr>
      <w:ins w:id="75" w:author="Unknown Author" w:date="2018-09-25T15:55:00Z">
        <w:r>
          <w:rPr>
            <w:rFonts w:ascii="Times" w:hAnsi="Times"/>
          </w:rPr>
          <w:t>The first half and ending of your essay are practically done. It is only in th</w:t>
        </w:r>
      </w:ins>
      <w:ins w:id="76" w:author="Unknown Author" w:date="2018-09-25T15:56:07Z">
        <w:r>
          <w:rPr>
            <w:rFonts w:ascii="Times" w:hAnsi="Times"/>
          </w:rPr>
          <w:t xml:space="preserve">e second half that your points begin to grow repetitive. This could be fixed by increasing the mention of Said to tie everything together </w:t>
        </w:r>
      </w:ins>
      <w:ins w:id="77" w:author="Unknown Author" w:date="2018-09-25T15:57:02Z">
        <w:r>
          <w:rPr>
            <w:rFonts w:ascii="Times" w:hAnsi="Times"/>
          </w:rPr>
          <w:t>through a primary text. Nevertheless, it is easy to follow and well connected.</w:t>
        </w:r>
      </w:ins>
    </w:p>
    <w:p>
      <w:pPr>
        <w:pStyle w:val="Normal"/>
        <w:spacing w:lineRule="auto" w:line="480"/>
        <w:rPr>
          <w:rFonts w:ascii="Times" w:hAnsi="Times"/>
        </w:rPr>
      </w:pPr>
      <w:ins w:id="78" w:author="Unknown Author" w:date="2018-09-25T15:57:02Z">
        <w:r>
          <w:rPr>
            <w:rFonts w:ascii="Times" w:hAnsi="Times"/>
          </w:rPr>
          <w:t>Format:</w:t>
        </w:r>
      </w:ins>
    </w:p>
    <w:p>
      <w:pPr>
        <w:pStyle w:val="Normal"/>
        <w:spacing w:lineRule="auto" w:line="480"/>
        <w:rPr>
          <w:rFonts w:ascii="Times" w:hAnsi="Times"/>
        </w:rPr>
      </w:pPr>
      <w:ins w:id="79" w:author="Unknown Author" w:date="2018-09-25T15:57:02Z">
        <w:r>
          <w:rPr>
            <w:rFonts w:ascii="Times" w:hAnsi="Times"/>
          </w:rPr>
          <w:t>Except for a few grammatical errors you seem to be a good writer who only needs some</w:t>
        </w:r>
      </w:ins>
      <w:ins w:id="80" w:author="Unknown Author" w:date="2018-09-25T15:58:00Z">
        <w:r>
          <w:rPr>
            <w:rFonts w:ascii="Times" w:hAnsi="Times"/>
          </w:rPr>
          <w:t xml:space="preserve"> editing to reach your full potential. </w:t>
        </w:r>
      </w:ins>
      <w:ins w:id="81" w:author="Unknown Author" w:date="2018-09-25T15:59:16Z">
        <w:r>
          <w:rPr>
            <w:rFonts w:ascii="Times" w:hAnsi="Times"/>
          </w:rPr>
          <w:t>Throughout the paper I fixed any grammatical errors I came across and suggested alternate sentences when I believed your meaning was not clear.</w:t>
        </w:r>
      </w:ins>
    </w:p>
    <w:p>
      <w:pPr>
        <w:pStyle w:val="Normal"/>
        <w:spacing w:lineRule="auto" w:line="480"/>
        <w:rPr>
          <w:rFonts w:ascii="Times" w:hAnsi="Times"/>
        </w:rPr>
      </w:pPr>
      <w:ins w:id="82" w:author="Unknown Author" w:date="2018-09-25T15:59:16Z">
        <w:r>
          <w:rPr>
            <w:rFonts w:ascii="Times" w:hAnsi="Times"/>
          </w:rPr>
          <w:t>Grade:</w:t>
        </w:r>
      </w:ins>
    </w:p>
    <w:p>
      <w:pPr>
        <w:pStyle w:val="Normal"/>
        <w:spacing w:lineRule="auto" w:line="480"/>
        <w:rPr>
          <w:rFonts w:ascii="Times" w:hAnsi="Times"/>
        </w:rPr>
      </w:pPr>
      <w:ins w:id="83" w:author="Unknown Author" w:date="2018-09-25T15:59:16Z">
        <w:r>
          <w:rPr>
            <w:rFonts w:ascii="Times" w:hAnsi="Times"/>
          </w:rPr>
          <w:t xml:space="preserve">3.756. </w:t>
        </w:r>
      </w:ins>
      <w:ins w:id="84" w:author="Unknown Author" w:date="2018-09-25T16:00:01Z">
        <w:r>
          <w:rPr>
            <w:rFonts w:ascii="Times" w:hAnsi="Times"/>
          </w:rPr>
          <w:t>Your essay is well-written and it is clear that you have unity throughout. With a few edits I think you should have no problem getting an A.</w:t>
        </w:r>
      </w:ins>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r>
    </w:p>
    <w:p>
      <w:pPr>
        <w:pStyle w:val="Normal"/>
        <w:spacing w:lineRule="auto" w:line="480"/>
        <w:jc w:val="center"/>
        <w:rPr>
          <w:rFonts w:ascii="Times" w:hAnsi="Times"/>
        </w:rPr>
      </w:pPr>
      <w:del w:id="85" w:author="Unknown Author" w:date="2018-09-25T15:58:43Z">
        <w:r>
          <w:rPr>
            <w:rFonts w:ascii="Times" w:hAnsi="Times"/>
          </w:rPr>
        </w:r>
      </w:del>
    </w:p>
    <w:p>
      <w:pPr>
        <w:pStyle w:val="Normal"/>
        <w:spacing w:lineRule="auto" w:line="480"/>
        <w:jc w:val="center"/>
        <w:rPr>
          <w:rFonts w:ascii="Times" w:hAnsi="Times"/>
        </w:rPr>
      </w:pPr>
      <w:del w:id="86" w:author="Unknown Author" w:date="2018-09-25T15:58:43Z">
        <w:r>
          <w:rPr>
            <w:rFonts w:ascii="Times" w:hAnsi="Times"/>
          </w:rPr>
        </w:r>
      </w:del>
    </w:p>
    <w:p>
      <w:pPr>
        <w:pStyle w:val="Normal"/>
        <w:spacing w:lineRule="auto" w:line="480"/>
        <w:jc w:val="center"/>
        <w:rPr>
          <w:rFonts w:ascii="Times" w:hAnsi="Times"/>
        </w:rPr>
      </w:pPr>
      <w:del w:id="87" w:author="Unknown Author" w:date="2018-09-25T15:58:43Z">
        <w:r>
          <w:rPr>
            <w:rFonts w:ascii="Times" w:hAnsi="Times"/>
          </w:rPr>
        </w:r>
      </w:del>
    </w:p>
    <w:p>
      <w:pPr>
        <w:pStyle w:val="Normal"/>
        <w:spacing w:lineRule="auto" w:line="480"/>
        <w:jc w:val="center"/>
        <w:rPr>
          <w:rFonts w:ascii="Times" w:hAnsi="Times"/>
        </w:rPr>
      </w:pPr>
      <w:del w:id="88" w:author="Unknown Author" w:date="2018-09-25T15:58:43Z">
        <w:r>
          <w:rPr>
            <w:rFonts w:ascii="Times" w:hAnsi="Times"/>
          </w:rPr>
        </w:r>
      </w:del>
    </w:p>
    <w:p>
      <w:pPr>
        <w:pStyle w:val="Normal"/>
        <w:spacing w:lineRule="auto" w:line="480"/>
        <w:jc w:val="center"/>
        <w:rPr>
          <w:rFonts w:ascii="Times" w:hAnsi="Times"/>
        </w:rPr>
      </w:pPr>
      <w:del w:id="89" w:author="Unknown Author" w:date="2018-09-25T15:58:43Z">
        <w:r>
          <w:rPr>
            <w:rFonts w:ascii="Times" w:hAnsi="Times"/>
          </w:rPr>
        </w:r>
      </w:del>
    </w:p>
    <w:p>
      <w:pPr>
        <w:pStyle w:val="Normal"/>
        <w:spacing w:lineRule="auto" w:line="480"/>
        <w:jc w:val="center"/>
        <w:rPr>
          <w:rFonts w:ascii="Times" w:hAnsi="Times"/>
        </w:rPr>
      </w:pPr>
      <w:del w:id="90" w:author="Unknown Author" w:date="2018-09-25T15:58:43Z">
        <w:r>
          <w:rPr>
            <w:rFonts w:ascii="Times" w:hAnsi="Times"/>
          </w:rPr>
        </w:r>
      </w:del>
    </w:p>
    <w:p>
      <w:pPr>
        <w:pStyle w:val="Normal"/>
        <w:spacing w:lineRule="auto" w:line="480"/>
        <w:jc w:val="center"/>
        <w:rPr>
          <w:rFonts w:ascii="Times" w:hAnsi="Times"/>
        </w:rPr>
      </w:pPr>
      <w:del w:id="91" w:author="Unknown Author" w:date="2018-09-25T15:58:43Z">
        <w:r>
          <w:rPr>
            <w:rFonts w:ascii="Times" w:hAnsi="Times"/>
          </w:rPr>
        </w:r>
      </w:del>
    </w:p>
    <w:p>
      <w:pPr>
        <w:pStyle w:val="Normal"/>
        <w:spacing w:lineRule="auto" w:line="480"/>
        <w:jc w:val="center"/>
        <w:rPr>
          <w:rFonts w:ascii="Times" w:hAnsi="Times"/>
        </w:rPr>
      </w:pPr>
      <w:del w:id="92" w:author="Unknown Author" w:date="2018-09-25T15:58:43Z">
        <w:r>
          <w:rPr>
            <w:rFonts w:ascii="Times" w:hAnsi="Times"/>
          </w:rPr>
        </w:r>
      </w:del>
    </w:p>
    <w:p>
      <w:pPr>
        <w:pStyle w:val="Normal"/>
        <w:spacing w:lineRule="auto" w:line="480"/>
        <w:jc w:val="center"/>
        <w:rPr>
          <w:rFonts w:ascii="Times" w:hAnsi="Times"/>
        </w:rPr>
      </w:pPr>
      <w:del w:id="93" w:author="Unknown Author" w:date="2018-09-25T15:58:43Z">
        <w:r>
          <w:rPr>
            <w:rFonts w:ascii="Times" w:hAnsi="Times"/>
          </w:rPr>
        </w:r>
      </w:del>
    </w:p>
    <w:p>
      <w:pPr>
        <w:pStyle w:val="Normal"/>
        <w:spacing w:lineRule="auto" w:line="480"/>
        <w:jc w:val="center"/>
        <w:rPr>
          <w:rFonts w:ascii="Times" w:hAnsi="Times"/>
        </w:rPr>
      </w:pPr>
      <w:del w:id="94" w:author="Unknown Author" w:date="2018-09-25T15:58:43Z">
        <w:r>
          <w:rPr>
            <w:rFonts w:ascii="Times" w:hAnsi="Times"/>
          </w:rPr>
        </w:r>
      </w:del>
    </w:p>
    <w:p>
      <w:pPr>
        <w:pStyle w:val="Normal"/>
        <w:spacing w:lineRule="auto" w:line="480"/>
        <w:jc w:val="center"/>
        <w:rPr>
          <w:rFonts w:ascii="Times" w:hAnsi="Times"/>
        </w:rPr>
      </w:pPr>
      <w:del w:id="95" w:author="Unknown Author" w:date="2018-09-25T15:58:43Z">
        <w:r>
          <w:rPr>
            <w:rFonts w:ascii="Times" w:hAnsi="Times"/>
          </w:rPr>
        </w:r>
      </w:del>
    </w:p>
    <w:p>
      <w:pPr>
        <w:pStyle w:val="Normal"/>
        <w:spacing w:lineRule="auto" w:line="480"/>
        <w:jc w:val="center"/>
        <w:rPr>
          <w:rFonts w:ascii="Times" w:hAnsi="Times"/>
        </w:rPr>
      </w:pPr>
      <w:del w:id="96" w:author="Unknown Author" w:date="2018-09-25T15:58:43Z">
        <w:r>
          <w:rPr>
            <w:rFonts w:ascii="Times" w:hAnsi="Times"/>
          </w:rPr>
        </w:r>
      </w:del>
    </w:p>
    <w:p>
      <w:pPr>
        <w:pStyle w:val="Normal"/>
        <w:spacing w:lineRule="auto" w:line="480"/>
        <w:jc w:val="center"/>
        <w:rPr>
          <w:rFonts w:ascii="Times" w:hAnsi="Times"/>
        </w:rPr>
      </w:pPr>
      <w:del w:id="97" w:author="Unknown Author" w:date="2018-09-25T15:58:43Z">
        <w:r>
          <w:rPr>
            <w:rFonts w:ascii="Times" w:hAnsi="Times"/>
          </w:rPr>
        </w:r>
      </w:del>
    </w:p>
    <w:p>
      <w:pPr>
        <w:pStyle w:val="Normal"/>
        <w:spacing w:lineRule="auto" w:line="480"/>
        <w:jc w:val="center"/>
        <w:rPr>
          <w:rFonts w:ascii="Times" w:hAnsi="Times"/>
        </w:rPr>
      </w:pPr>
      <w:del w:id="98" w:author="Unknown Author" w:date="2018-09-25T15:58:43Z">
        <w:r>
          <w:rPr>
            <w:rFonts w:ascii="Times" w:hAnsi="Times"/>
          </w:rPr>
        </w:r>
      </w:del>
    </w:p>
    <w:p>
      <w:pPr>
        <w:pStyle w:val="Normal"/>
        <w:spacing w:lineRule="auto" w:line="480"/>
        <w:jc w:val="center"/>
        <w:rPr>
          <w:rFonts w:ascii="Times" w:hAnsi="Times"/>
        </w:rPr>
      </w:pPr>
      <w:del w:id="99" w:author="Unknown Author" w:date="2018-09-25T15:58:43Z">
        <w:r>
          <w:rPr>
            <w:rFonts w:ascii="Times" w:hAnsi="Times"/>
          </w:rPr>
        </w:r>
      </w:del>
    </w:p>
    <w:p>
      <w:pPr>
        <w:pStyle w:val="Normal"/>
        <w:spacing w:lineRule="auto" w:line="480"/>
        <w:jc w:val="center"/>
        <w:rPr>
          <w:rFonts w:ascii="Times" w:hAnsi="Times"/>
        </w:rPr>
      </w:pPr>
      <w:del w:id="100" w:author="Unknown Author" w:date="2018-09-25T15:58:43Z">
        <w:r>
          <w:rPr>
            <w:rFonts w:ascii="Times" w:hAnsi="Times"/>
          </w:rPr>
        </w:r>
      </w:del>
    </w:p>
    <w:p>
      <w:pPr>
        <w:pStyle w:val="Normal"/>
        <w:spacing w:lineRule="auto" w:line="480"/>
        <w:jc w:val="center"/>
        <w:rPr>
          <w:rFonts w:ascii="Times" w:hAnsi="Times"/>
        </w:rPr>
      </w:pPr>
      <w:r>
        <w:rPr>
          <w:rFonts w:ascii="Times" w:hAnsi="Times"/>
        </w:rPr>
      </w:r>
    </w:p>
    <w:p>
      <w:pPr>
        <w:pStyle w:val="Normal"/>
        <w:spacing w:lineRule="auto" w:line="480"/>
        <w:jc w:val="center"/>
        <w:rPr>
          <w:rFonts w:ascii="Times" w:hAnsi="Times"/>
        </w:rPr>
      </w:pPr>
      <w:r>
        <w:rPr>
          <w:rFonts w:ascii="Times" w:hAnsi="Times"/>
        </w:rPr>
        <w:t>Works Citied</w:t>
      </w:r>
    </w:p>
    <w:p>
      <w:pPr>
        <w:pStyle w:val="Normal"/>
        <w:spacing w:lineRule="auto" w:line="480"/>
        <w:rPr>
          <w:rFonts w:ascii="Times" w:hAnsi="Times"/>
        </w:rPr>
      </w:pPr>
      <w:r>
        <w:rPr>
          <w:rFonts w:ascii="Times" w:hAnsi="Times"/>
        </w:rPr>
        <w:t>Coleridge, Samuel Taylor. “Kubla Khan”. Poetry Foundation, 2018. Web.</w:t>
      </w:r>
    </w:p>
    <w:p>
      <w:pPr>
        <w:pStyle w:val="Normal"/>
        <w:spacing w:lineRule="auto" w:line="480"/>
        <w:rPr>
          <w:rFonts w:ascii="Times" w:hAnsi="Times"/>
        </w:rPr>
      </w:pPr>
      <w:r>
        <w:rPr>
          <w:rFonts w:ascii="Times" w:hAnsi="Times"/>
        </w:rPr>
        <w:t>Said, Edward W. </w:t>
      </w:r>
      <w:r>
        <w:rPr>
          <w:rFonts w:ascii="Times" w:hAnsi="Times"/>
          <w:i/>
        </w:rPr>
        <w:t>Orientalism</w:t>
      </w:r>
      <w:r>
        <w:rPr>
          <w:rFonts w:ascii="Times" w:hAnsi="Times"/>
        </w:rPr>
        <w:t>. New York: Random House, 1979. Print.</w:t>
      </w:r>
    </w:p>
    <w:p>
      <w:pPr>
        <w:pStyle w:val="Normal"/>
        <w:spacing w:lineRule="auto" w:line="480"/>
        <w:rPr/>
      </w:pPr>
      <w:r>
        <w:rPr>
          <w:rFonts w:ascii="Times" w:hAnsi="Times"/>
        </w:rPr>
        <w:t>Tjan, Tjoe Som. “The Meeting of East and West”. Hague: W. Van Hoeve, 1953. Print.</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5406799"/>
    </w:sdtPr>
    <w:sdtContent>
      <w:p>
        <w:pPr>
          <w:pStyle w:val="Header"/>
          <w:jc w:val="right"/>
          <w:rPr/>
        </w:pPr>
        <w:r>
          <w:rPr>
            <w:rStyle w:val="Pagenumber"/>
            <w:rFonts w:ascii="Times" w:hAnsi="Times"/>
          </w:rPr>
          <w:fldChar w:fldCharType="begin"/>
        </w:r>
        <w:r>
          <w:rPr>
            <w:rStyle w:val="Pagenumber"/>
            <w:rFonts w:ascii="Times" w:hAnsi="Times"/>
          </w:rPr>
          <w:instrText> PAGE </w:instrText>
        </w:r>
        <w:r>
          <w:rPr>
            <w:rStyle w:val="Pagenumber"/>
            <w:rFonts w:ascii="Times" w:hAnsi="Times"/>
          </w:rPr>
          <w:fldChar w:fldCharType="separate"/>
        </w:r>
        <w:r>
          <w:rPr>
            <w:rStyle w:val="Pagenumber"/>
            <w:rFonts w:ascii="Times" w:hAnsi="Times"/>
          </w:rPr>
          <w:t>6</w:t>
        </w:r>
        <w:r>
          <w:rPr>
            <w:rStyle w:val="Pagenumber"/>
            <w:rFonts w:ascii="Times" w:hAnsi="Times"/>
          </w:rPr>
          <w:fldChar w:fldCharType="end"/>
        </w:r>
      </w:p>
    </w:sdtContent>
  </w:sdt>
  <w:p>
    <w:pPr>
      <w:pStyle w:val="Header"/>
      <w:ind w:right="360" w:hanging="0"/>
      <w:jc w:val="right"/>
      <w:rPr>
        <w:rFonts w:ascii="Times" w:hAnsi="Times"/>
      </w:rPr>
    </w:pPr>
    <w:r>
      <w:rPr>
        <w:rFonts w:ascii="Times" w:hAnsi="Times"/>
      </w:rPr>
    </w:r>
  </w:p>
</w:hd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11dd"/>
    <w:rPr/>
  </w:style>
  <w:style w:type="character" w:styleId="FooterChar" w:customStyle="1">
    <w:name w:val="Footer Char"/>
    <w:basedOn w:val="DefaultParagraphFont"/>
    <w:link w:val="Footer"/>
    <w:uiPriority w:val="99"/>
    <w:qFormat/>
    <w:rsid w:val="007911dd"/>
    <w:rPr/>
  </w:style>
  <w:style w:type="character" w:styleId="Pagenumber">
    <w:name w:val="page number"/>
    <w:basedOn w:val="DefaultParagraphFont"/>
    <w:uiPriority w:val="99"/>
    <w:semiHidden/>
    <w:unhideWhenUsed/>
    <w:qFormat/>
    <w:rsid w:val="007911d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911dd"/>
    <w:pPr>
      <w:tabs>
        <w:tab w:val="center" w:pos="4680" w:leader="none"/>
        <w:tab w:val="right" w:pos="9360" w:leader="none"/>
      </w:tabs>
    </w:pPr>
    <w:rPr/>
  </w:style>
  <w:style w:type="paragraph" w:styleId="Footer">
    <w:name w:val="Footer"/>
    <w:basedOn w:val="Normal"/>
    <w:link w:val="FooterChar"/>
    <w:uiPriority w:val="99"/>
    <w:unhideWhenUsed/>
    <w:rsid w:val="007911dd"/>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D045-24B6-C944-A01B-E886104B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Application>LibreOffice/6.0.3.2$Linux_X86_64 LibreOffice_project/00m0$Build-2</Application>
  <Pages>6</Pages>
  <Words>1613</Words>
  <Characters>8550</Characters>
  <CharactersWithSpaces>10163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2018-09-24T09:47:00Z</dcterms:created>
  <dc:creator>钟佳良</dc:creator>
  <dc:description/>
  <dc:language>en-US</dc:language>
  <cp:lastModifiedBy/>
  <dcterms:modified xsi:type="dcterms:W3CDTF">2018-09-25T16:01:04Z</dcterms:modified>
  <cp:revision>731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